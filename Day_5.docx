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cslvcjmv71yb"/>
      <w:bookmarkEnd w:id="0"/>
      <w:r>
        <w:rPr>
          <w:b/>
          <w:sz w:val="34"/>
          <w:szCs w:val="34"/>
        </w:rPr>
        <w:t>Project 01 - 1 Hour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trv8jvohne5n"/>
      <w:bookmarkEnd w:id="1"/>
      <w:r>
        <w:rPr>
          <w:b/>
          <w:sz w:val="34"/>
          <w:szCs w:val="34"/>
        </w:rPr>
        <w:t>Deploying a Scalable Web Application with Persistent Storage and Advanced Automation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b2lav5bvov3m"/>
      <w:bookmarkEnd w:id="2"/>
      <w:r>
        <w:rPr>
          <w:b/>
          <w:color w:val="000000"/>
          <w:sz w:val="26"/>
          <w:szCs w:val="26"/>
        </w:rPr>
        <w:t>Objective:</w:t>
      </w:r>
    </w:p>
    <w:p>
      <w:pPr>
        <w:pStyle w:val="LOnormal"/>
        <w:spacing w:lineRule="auto" w:line="240" w:before="240" w:after="240"/>
        <w:rPr/>
      </w:pPr>
      <w:r>
        <w:rPr/>
        <w:t>Deploy a scalable web application using Docker Swarm and Kubernetes, ensuring data persistence using a single shared volume, and automate the process using advanced shell scripting.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j0pleyq9j9gt"/>
      <w:bookmarkEnd w:id="3"/>
      <w:r>
        <w:rPr>
          <w:b/>
          <w:color w:val="000000"/>
          <w:sz w:val="26"/>
          <w:szCs w:val="26"/>
        </w:rPr>
        <w:t>Overview: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service.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web application using Docker Compose.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entire process using advanced shell scripting.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mewnamnz3l"/>
      <w:bookmarkEnd w:id="4"/>
      <w:r>
        <w:rPr>
          <w:b/>
          <w:color w:val="000000"/>
          <w:sz w:val="26"/>
          <w:szCs w:val="26"/>
        </w:rPr>
        <w:t>Step 1: Set up Docker Swarm and Create a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fyfl1hqdkvwq"/>
      <w:bookmarkEnd w:id="5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073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mrfu4iureyy"/>
      <w:bookmarkEnd w:id="6"/>
      <w:r>
        <w:rPr>
          <w:b/>
          <w:color w:val="000000"/>
          <w:sz w:val="22"/>
          <w:szCs w:val="22"/>
        </w:rPr>
        <w:t>1.2 Create a Docker Swarm Service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a simple Nginx service in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create --name nginx-service --publish 8080:80 nginx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311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p1pmg42pyhp6"/>
      <w:bookmarkEnd w:id="7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2ziwjdvvr4dr"/>
      <w:bookmarkEnd w:id="8"/>
      <w:r>
        <w:rPr>
          <w:b/>
          <w:color w:val="000000"/>
          <w:sz w:val="22"/>
          <w:szCs w:val="22"/>
        </w:rPr>
        <w:t>2.1 Start Minikube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793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5z8ctn8ayqfh"/>
      <w:bookmarkEnd w:id="9"/>
      <w:r>
        <w:rPr>
          <w:b/>
          <w:color w:val="000000"/>
          <w:sz w:val="22"/>
          <w:szCs w:val="22"/>
        </w:rPr>
        <w:t>2.2 Deploy a Web App on Kubernetes</w:t>
      </w:r>
    </w:p>
    <w:p>
      <w:pPr>
        <w:pStyle w:val="LOnormal"/>
        <w:spacing w:lineRule="auto" w:line="240" w:before="240" w:after="240"/>
        <w:rPr/>
      </w:pPr>
      <w:r>
        <w:rPr/>
        <w:t xml:space="preserve">Create a deployment file named </w:t>
      </w:r>
      <w:r>
        <w:rPr>
          <w:rFonts w:eastAsia="Roboto Mono" w:cs="Roboto Mono" w:ascii="Roboto Mono" w:hAnsi="Roboto Mono"/>
          <w:color w:val="188038"/>
        </w:rPr>
        <w:t>webapp-deployment.yaml</w:t>
      </w:r>
      <w:r>
        <w:rPr/>
        <w:t>: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3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Apply the deployment: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76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0" w:name="_v5sgrdb5408y"/>
      <w:bookmarkEnd w:id="10"/>
      <w:r>
        <w:rPr>
          <w:b/>
          <w:color w:val="000000"/>
          <w:sz w:val="22"/>
          <w:szCs w:val="22"/>
        </w:rPr>
        <w:t>2.3 Expose the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--port=80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352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1" w:name="_1otbqfnnnizt"/>
      <w:bookmarkEnd w:id="11"/>
      <w:r>
        <w:rPr>
          <w:b/>
          <w:color w:val="000000"/>
          <w:sz w:val="26"/>
          <w:szCs w:val="26"/>
        </w:rPr>
        <w:t>Step 3: Deploy a Web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2" w:name="_a3vz08s341eg"/>
      <w:bookmarkEnd w:id="12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webdata:/usr/share/nginx/html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webdata: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3" w:name="_6g7628uv5qd8"/>
      <w:bookmarkEnd w:id="13"/>
      <w:r>
        <w:rPr>
          <w:b/>
          <w:color w:val="000000"/>
          <w:sz w:val="22"/>
          <w:szCs w:val="22"/>
        </w:rPr>
        <w:t>3.2 Deploy the Web Application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911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pvoinkh8ertf"/>
      <w:bookmarkEnd w:id="14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5" w:name="_2ppgpszbi158"/>
      <w:bookmarkEnd w:id="15"/>
      <w:r>
        <w:rPr>
          <w:b/>
          <w:color w:val="000000"/>
          <w:sz w:val="22"/>
          <w:szCs w:val="22"/>
        </w:rPr>
        <w:t xml:space="preserve">4.1 Update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to Use a Shared Volume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web1: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web2: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"8082:80"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6" w:name="_3izdmx6x70ns"/>
      <w:bookmarkEnd w:id="16"/>
      <w:r>
        <w:rPr>
          <w:b/>
          <w:color w:val="000000"/>
          <w:sz w:val="22"/>
          <w:szCs w:val="22"/>
        </w:rPr>
        <w:t>4.2 Deploy with Docker Compose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7912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7" w:name="_5s5849wtdch1"/>
      <w:bookmarkEnd w:id="17"/>
      <w:r>
        <w:rPr>
          <w:b/>
          <w:color w:val="000000"/>
          <w:sz w:val="26"/>
          <w:szCs w:val="26"/>
        </w:rPr>
        <w:t>Step 5: Automate the Entire Process Using Advanced Shell Scripting</w:t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Roboto Mono" w:hAnsi="Roboto Mono" w:eastAsia="Roboto Mono" w:cs="Roboto Mono"/>
          <w:b/>
          <w:b/>
          <w:color w:val="188038"/>
          <w:sz w:val="22"/>
          <w:szCs w:val="22"/>
        </w:rPr>
      </w:pPr>
      <w:bookmarkStart w:id="18" w:name="_39brcynwisnq"/>
      <w:bookmarkEnd w:id="18"/>
      <w:r>
        <w:rPr>
          <w:b/>
          <w:color w:val="000000"/>
          <w:sz w:val="22"/>
          <w:szCs w:val="22"/>
        </w:rPr>
        <w:t xml:space="preserve">5.1 Create a Shell Script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deploy.sh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#!/bin/bash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  <w:tab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Docker Swarm Service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create --name nginx-service --publish 8080:80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Kubernetes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Expose the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--port=80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Web App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-f docker-compose-single-volume.yml up -d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echo "Deployment completed successfully!"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9" w:name="_poc9w1obnnu2"/>
      <w:bookmarkEnd w:id="19"/>
      <w:r>
        <w:rPr>
          <w:b/>
          <w:color w:val="000000"/>
          <w:sz w:val="22"/>
          <w:szCs w:val="22"/>
        </w:rPr>
        <w:t>5.2 Make the Script Executable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Make the script executable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chmod +x deploy.sh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0" w:name="_orihqde021hn"/>
      <w:bookmarkEnd w:id="20"/>
      <w:r>
        <w:rPr>
          <w:b/>
          <w:color w:val="000000"/>
          <w:sz w:val="22"/>
          <w:szCs w:val="22"/>
        </w:rPr>
        <w:t>5.3 Run the Script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Run the deployment script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./deploy.sh</w:t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3626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3135630</wp:posOffset>
            </wp:positionV>
            <wp:extent cx="5731510" cy="4883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_jozacis5hszk"/>
      <w:bookmarkStart w:id="22" w:name="_jozacis5hszk"/>
      <w:bookmarkEnd w:id="22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  <w:del w:id="1" w:author="Unknown Author" w:date="2024-07-15T12:03:58Z"/>
        </w:rPr>
      </w:pPr>
      <w:del w:id="0" w:author="Unknown Author" w:date="2024-07-15T12:03:58Z">
        <w:r>
          <w:rPr>
            <w:b/>
            <w:color w:val="000000"/>
            <w:sz w:val="26"/>
            <w:szCs w:val="26"/>
          </w:rPr>
        </w:r>
      </w:del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  <w:del w:id="3" w:author="Unknown Author" w:date="2024-07-15T12:04:02Z"/>
        </w:rPr>
      </w:pPr>
      <w:del w:id="2" w:author="Unknown Author" w:date="2024-07-15T12:04:02Z">
        <w:r>
          <w:rPr>
            <w:b/>
            <w:color w:val="000000"/>
            <w:sz w:val="26"/>
            <w:szCs w:val="26"/>
          </w:rPr>
        </w:r>
      </w:del>
    </w:p>
    <w:p>
      <w:pPr>
        <w:pStyle w:val="Heading3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3" w:name="_378bgdbsrhn2"/>
      <w:bookmarkStart w:id="24" w:name="_378bgdbsrhn2"/>
      <w:bookmarkEnd w:id="24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5" w:name="_hraacbezs1da"/>
      <w:bookmarkEnd w:id="25"/>
      <w:r>
        <w:rPr>
          <w:b/>
          <w:color w:val="000000"/>
          <w:sz w:val="26"/>
          <w:szCs w:val="26"/>
        </w:rPr>
        <w:t>Project 02 - 1 Hour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6" w:name="_lpgx121mmgx2"/>
      <w:bookmarkEnd w:id="26"/>
      <w:r>
        <w:rPr>
          <w:b/>
          <w:color w:val="000000"/>
          <w:sz w:val="26"/>
          <w:szCs w:val="26"/>
        </w:rPr>
        <w:t>Comprehensive Deployment of a Multi-Tier Application with CI/CD Pipeline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7" w:name="_gnl597x2crh2"/>
      <w:bookmarkEnd w:id="27"/>
      <w:r>
        <w:rPr>
          <w:b/>
          <w:color w:val="000000"/>
          <w:sz w:val="26"/>
          <w:szCs w:val="26"/>
        </w:rPr>
        <w:t>Objective:</w:t>
      </w:r>
    </w:p>
    <w:p>
      <w:pPr>
        <w:pStyle w:val="LOnormal"/>
        <w:spacing w:lineRule="auto" w:line="240" w:before="240" w:after="240"/>
        <w:rPr/>
      </w:pPr>
      <w:r>
        <w:rPr/>
        <w:t>Deploy a multi-tier application (frontend, backend, and database) using Docker Swarm and Kubernetes, ensuring data persistence using a single shared volume across multiple containers, and automating the entire process using advanced shell scripting and CI/CD pipelines.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8" w:name="_m0uilununvnc"/>
      <w:bookmarkEnd w:id="28"/>
      <w:r>
        <w:rPr>
          <w:b/>
          <w:color w:val="000000"/>
          <w:sz w:val="26"/>
          <w:szCs w:val="26"/>
        </w:rPr>
        <w:t>Overview: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multi-tier service.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multi-tier application using Docker Compose.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deployment process using advanced shell scripting.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1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9" w:name="_dt3gdm1iahw"/>
      <w:bookmarkEnd w:id="29"/>
      <w:r>
        <w:rPr>
          <w:b/>
          <w:color w:val="000000"/>
          <w:sz w:val="26"/>
          <w:szCs w:val="26"/>
        </w:rPr>
        <w:t>Step 1: Set up Docker Swarm and Create a Multi-Tier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0" w:name="_v18y38857b9p"/>
      <w:bookmarkEnd w:id="30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9405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1" w:name="_30icg95mhgft"/>
      <w:bookmarkEnd w:id="31"/>
      <w:r>
        <w:rPr>
          <w:b/>
          <w:color w:val="000000"/>
          <w:sz w:val="22"/>
          <w:szCs w:val="22"/>
        </w:rPr>
        <w:t>1.2 Create a Multi-Tier Docker Swarm Service</w:t>
      </w:r>
    </w:p>
    <w:p>
      <w:pPr>
        <w:pStyle w:val="LOnormal"/>
        <w:spacing w:lineRule="auto" w:line="240" w:before="240" w:after="24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docker-compose-swarm.yml</w:t>
      </w:r>
      <w:r>
        <w:rPr/>
        <w:t xml:space="preserve"> file: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'3.7'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frontend: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backend: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shareddata:/app/data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POSTGRES_DB: mydb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POSTGRES_USER: 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POSTGRES_PASSWORD: 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dbdata:/var/lib/postgresql/data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dbdata: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Deploy the stack: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the stack using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docker-compose-swarm.yml myapp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2837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2" w:name="_2dck38r1bnra"/>
      <w:bookmarkEnd w:id="32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3" w:name="_3mk2edb6stzg"/>
      <w:bookmarkEnd w:id="33"/>
      <w:r>
        <w:rPr>
          <w:b/>
          <w:color w:val="000000"/>
          <w:sz w:val="22"/>
          <w:szCs w:val="22"/>
        </w:rPr>
        <w:t>2.1 Start Minikube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LOnormal"/>
        <w:rPr>
          <w:rFonts w:ascii="Roboto Mono" w:hAnsi="Roboto Mono" w:eastAsia="Roboto Mono" w:cs="Roboto Mono"/>
          <w:color w:val="188038"/>
          <w:ins w:id="4" w:author="Unknown Author" w:date="2024-07-15T13:19:47Z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LOnormal"/>
        <w:rPr>
          <w:rFonts w:ascii="Roboto Mono" w:hAnsi="Roboto Mono" w:eastAsia="Roboto Mono" w:cs="Roboto Mono"/>
          <w:color w:val="188038"/>
          <w:ins w:id="6" w:author="Unknown Author" w:date="2024-07-15T13:19:47Z"/>
        </w:rPr>
      </w:pPr>
      <w:ins w:id="5" w:author="Unknown Author" w:date="2024-07-15T13:19:47Z">
        <w:r>
          <w:rPr/>
          <w:drawing>
            <wp:anchor behindDoc="0" distT="0" distB="0" distL="0" distR="0" simplePos="0" locked="0" layoutInCell="1" allowOverlap="1" relativeHeight="16">
              <wp:simplePos x="0" y="0"/>
              <wp:positionH relativeFrom="column">
                <wp:posOffset>80010</wp:posOffset>
              </wp:positionH>
              <wp:positionV relativeFrom="paragraph">
                <wp:posOffset>101600</wp:posOffset>
              </wp:positionV>
              <wp:extent cx="4382135" cy="1585595"/>
              <wp:effectExtent l="0" t="0" r="0" b="0"/>
              <wp:wrapSquare wrapText="largest"/>
              <wp:docPr id="14" name="Image1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Image1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82135" cy="15855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ins w:id="8" w:author="Unknown Author" w:date="2024-07-15T13:20:00Z"/>
          <w:sz w:val="22"/>
          <w:szCs w:val="22"/>
        </w:rPr>
      </w:pPr>
      <w:ins w:id="7" w:author="Unknown Author" w:date="2024-07-15T13:20:00Z">
        <w:r>
          <w:rPr/>
        </w:r>
      </w:ins>
    </w:p>
    <w:p>
      <w:pPr>
        <w:pStyle w:val="Heading4"/>
        <w:spacing w:lineRule="auto" w:line="240" w:before="240" w:after="40"/>
        <w:rPr>
          <w:b/>
          <w:b/>
          <w:color w:val="000000"/>
          <w:ins w:id="10" w:author="Unknown Author" w:date="2024-07-15T13:20:00Z"/>
          <w:sz w:val="22"/>
          <w:szCs w:val="22"/>
        </w:rPr>
      </w:pPr>
      <w:ins w:id="9" w:author="Unknown Author" w:date="2024-07-15T13:20:00Z">
        <w:r>
          <w:rPr/>
        </w:r>
      </w:ins>
    </w:p>
    <w:p>
      <w:pPr>
        <w:pStyle w:val="Heading4"/>
        <w:spacing w:lineRule="auto" w:line="240" w:before="240" w:after="40"/>
        <w:rPr>
          <w:b/>
          <w:b/>
          <w:color w:val="000000"/>
          <w:ins w:id="12" w:author="Unknown Author" w:date="2024-07-15T13:20:00Z"/>
          <w:sz w:val="22"/>
          <w:szCs w:val="22"/>
        </w:rPr>
      </w:pPr>
      <w:ins w:id="11" w:author="Unknown Author" w:date="2024-07-15T13:20:00Z">
        <w:r>
          <w:rPr/>
        </w:r>
      </w:ins>
    </w:p>
    <w:p>
      <w:pPr>
        <w:pStyle w:val="Heading4"/>
        <w:spacing w:lineRule="auto" w:line="240" w:before="240" w:after="40"/>
        <w:rPr>
          <w:b/>
          <w:b/>
          <w:color w:val="000000"/>
          <w:ins w:id="14" w:author="Unknown Author" w:date="2024-07-15T13:20:00Z"/>
          <w:sz w:val="22"/>
          <w:szCs w:val="22"/>
        </w:rPr>
      </w:pPr>
      <w:ins w:id="13" w:author="Unknown Author" w:date="2024-07-15T13:20:00Z">
        <w:r>
          <w:rPr/>
        </w:r>
      </w:ins>
    </w:p>
    <w:p>
      <w:pPr>
        <w:pStyle w:val="Heading4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4" w:name="_srcadzd1d2un"/>
      <w:bookmarkEnd w:id="34"/>
      <w:r>
        <w:rPr>
          <w:b/>
          <w:color w:val="000000"/>
          <w:sz w:val="22"/>
          <w:szCs w:val="22"/>
        </w:rPr>
        <w:t>2.2 Create Kubernetes Deployment Files</w:t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frontend-deployment.yaml</w:t>
      </w:r>
      <w:r>
        <w:rPr/>
        <w:t>: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frontend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frontend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frontend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frontend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shared-pvc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backend-deployment.yaml</w:t>
      </w:r>
      <w:r>
        <w:rPr/>
        <w:t>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backend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backend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backend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backend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/app/data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shared-pvc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db-deployment.yaml</w:t>
      </w:r>
      <w:r>
        <w:rPr/>
        <w:t>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env: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mydb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dbdata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/var/lib/postgresql/data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dbdata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db-pvc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shared-pvc.yaml</w:t>
      </w:r>
      <w:r>
        <w:rPr/>
        <w:t>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PersistentVolumeClaim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shared-pvc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accessModes: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- ReadWriteMany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resources: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requests: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storage: 1Gi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db-pvc.yaml</w:t>
      </w:r>
      <w:r>
        <w:rPr/>
        <w:t>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PersistentVolumeClaim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db-pvc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accessModes: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- ReadWriteOnce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resources: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requests: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storage: 1Gi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Apply the deployments: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shared-pvc.yaml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db-pvc.yaml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frontend-deployment.yaml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backend-deployment.yaml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db-deployment.yaml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6014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5" w:name="_iz8z9wt9rhza"/>
      <w:bookmarkEnd w:id="35"/>
      <w:r>
        <w:rPr>
          <w:b/>
          <w:color w:val="000000"/>
          <w:sz w:val="26"/>
          <w:szCs w:val="26"/>
        </w:rPr>
        <w:t>Step 3: Deploy a Multi-Tier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6" w:name="_ybq2d78zg8xf"/>
      <w:bookmarkEnd w:id="36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frontend: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backend: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shareddata:/app/data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POSTGRES_DB: mydb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POSTGRES_USER: 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POSTGRES_PASSWORD: 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dbdata:/var/lib/postgresql/data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dbdata: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7" w:name="_dktt8d1ib847"/>
      <w:bookmarkEnd w:id="37"/>
      <w:r>
        <w:rPr>
          <w:b/>
          <w:color w:val="000000"/>
          <w:sz w:val="22"/>
          <w:szCs w:val="22"/>
        </w:rPr>
        <w:t>3.2 Deploy the Application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8" w:name="_v3rg44lgg8rx"/>
      <w:bookmarkEnd w:id="38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LOnormal"/>
        <w:spacing w:lineRule="auto" w:line="240" w:before="240" w:after="240"/>
        <w:rPr/>
      </w:pPr>
      <w:r>
        <w:rPr/>
        <w:t xml:space="preserve">Update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as shown in Step 3.1 to use the </w:t>
      </w:r>
      <w:r>
        <w:rPr>
          <w:rFonts w:eastAsia="Roboto Mono" w:cs="Roboto Mono" w:ascii="Roboto Mono" w:hAnsi="Roboto Mono"/>
          <w:color w:val="188038"/>
        </w:rPr>
        <w:t>shareddata</w:t>
      </w:r>
      <w:r>
        <w:rPr/>
        <w:t xml:space="preserve"> volume across the frontend and backend services.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trackRevision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1271</TotalTime>
  <Application>LibreOffice/6.4.7.2$Linux_X86_64 LibreOffice_project/40$Build-2</Application>
  <Pages>11</Pages>
  <Words>930</Words>
  <Characters>5999</Characters>
  <CharactersWithSpaces>7461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2024-07-16T10:24:12Z</dcterms:modified>
  <cp:revision>2</cp:revision>
  <dc:subject/>
  <dc:title/>
</cp:coreProperties>
</file>