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73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11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793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Normal1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76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35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3vz08s341eg"/>
      <w:bookmarkEnd w:id="12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6g7628uv5qd8"/>
      <w:bookmarkEnd w:id="13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91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pvoinkh8ertf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2ppgpszbi158"/>
      <w:bookmarkEnd w:id="15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3izdmx6x70ns"/>
      <w:bookmarkEnd w:id="16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91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5s5849wtdch1"/>
      <w:bookmarkEnd w:id="17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8" w:name="_39brcynwisnq"/>
      <w:bookmarkEnd w:id="18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  <w:tab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poc9w1obnnu2"/>
      <w:bookmarkEnd w:id="19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orihqde021hn"/>
      <w:bookmarkEnd w:id="20"/>
      <w:r>
        <w:rPr>
          <w:b/>
          <w:color w:val="000000"/>
          <w:sz w:val="22"/>
          <w:szCs w:val="22"/>
        </w:rPr>
        <w:t>5.3 Run the Script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626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3135630</wp:posOffset>
            </wp:positionV>
            <wp:extent cx="5731510" cy="4883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jozacis5hszk"/>
      <w:bookmarkStart w:id="22" w:name="_jozacis5hszk"/>
      <w:bookmarkEnd w:id="2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  <w:del w:id="1" w:author="Unknown Author" w:date="2024-07-15T12:03:58Z"/>
        </w:rPr>
      </w:pPr>
      <w:del w:id="0" w:author="Unknown Author" w:date="2024-07-15T12:03:58Z">
        <w:r>
          <w:rPr>
            <w:b/>
            <w:color w:val="000000"/>
            <w:sz w:val="26"/>
            <w:szCs w:val="26"/>
          </w:rPr>
        </w:r>
      </w:del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  <w:del w:id="3" w:author="Unknown Author" w:date="2024-07-15T12:04:02Z"/>
        </w:rPr>
      </w:pPr>
      <w:del w:id="2" w:author="Unknown Author" w:date="2024-07-15T12:04:02Z">
        <w:r>
          <w:rPr>
            <w:b/>
            <w:color w:val="000000"/>
            <w:sz w:val="26"/>
            <w:szCs w:val="26"/>
          </w:rPr>
        </w:r>
      </w:del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3" w:name="_378bgdbsrhn2"/>
      <w:bookmarkStart w:id="24" w:name="_378bgdbsrhn2"/>
      <w:bookmarkEnd w:id="24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5" w:name="_hraacbezs1da"/>
      <w:bookmarkEnd w:id="25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6" w:name="_lpgx121mmgx2"/>
      <w:bookmarkEnd w:id="26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7" w:name="_gnl597x2crh2"/>
      <w:bookmarkEnd w:id="27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8" w:name="_m0uilununvnc"/>
      <w:bookmarkEnd w:id="28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dt3gdm1iahw"/>
      <w:bookmarkEnd w:id="29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0" w:name="_v18y38857b9p"/>
      <w:bookmarkEnd w:id="30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9405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1" w:name="_30icg95mhgft"/>
      <w:bookmarkEnd w:id="31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Deploy the stack: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2837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2dck38r1bnra"/>
      <w:bookmarkEnd w:id="32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3" w:name="_3mk2edb6stzg"/>
      <w:bookmarkEnd w:id="33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2135" cy="158559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srcadzd1d2un"/>
      <w:bookmarkEnd w:id="34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shared-pvc.yaml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frontend-deployment.yaml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backend-deployment.yaml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db-deployment.yaml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6014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5" w:name="_iz8z9wt9rhza"/>
      <w:bookmarkEnd w:id="35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6" w:name="_ybq2d78zg8xf"/>
      <w:bookmarkEnd w:id="36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dktt8d1ib847"/>
      <w:bookmarkEnd w:id="37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8" w:name="_v3rg44lgg8rx"/>
      <w:bookmarkEnd w:id="38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Normal1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trackRevision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12</Pages>
  <Words>930</Words>
  <Characters>5999</Characters>
  <CharactersWithSpaces>7461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2024-07-15T13:16:43Z</dcterms:modified>
  <cp:revision>1</cp:revision>
  <dc:subject/>
  <dc:title/>
</cp:coreProperties>
</file>